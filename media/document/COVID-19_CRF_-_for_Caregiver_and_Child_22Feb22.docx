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26E3" w14:textId="0B797463" w:rsidR="00401929" w:rsidRPr="001E4D0B" w:rsidRDefault="001E4D0B" w:rsidP="001E4D0B">
      <w:pPr>
        <w:spacing w:after="0" w:line="240" w:lineRule="auto"/>
        <w:jc w:val="center"/>
        <w:rPr>
          <w:rFonts w:ascii="Arial" w:hAnsi="Arial" w:cs="Arial"/>
          <w:b/>
        </w:rPr>
      </w:pPr>
      <w:r w:rsidRPr="001E4D0B">
        <w:rPr>
          <w:rFonts w:ascii="Arial" w:hAnsi="Arial" w:cs="Arial"/>
          <w:b/>
        </w:rPr>
        <w:t xml:space="preserve">COVID-19 CRF </w:t>
      </w:r>
    </w:p>
    <w:p w14:paraId="1F784952" w14:textId="77777777" w:rsidR="00050BCD" w:rsidRDefault="001E4D0B" w:rsidP="001E4D0B">
      <w:pPr>
        <w:spacing w:after="0" w:line="240" w:lineRule="auto"/>
        <w:jc w:val="center"/>
        <w:rPr>
          <w:rFonts w:ascii="Arial" w:hAnsi="Arial" w:cs="Arial"/>
          <w:b/>
        </w:rPr>
      </w:pPr>
      <w:r w:rsidRPr="001E4D0B">
        <w:rPr>
          <w:rFonts w:ascii="Arial" w:hAnsi="Arial" w:cs="Arial"/>
          <w:b/>
        </w:rPr>
        <w:t xml:space="preserve">To be completed at every visit </w:t>
      </w:r>
    </w:p>
    <w:p w14:paraId="502E8D87" w14:textId="110B322D" w:rsidR="001E4D0B" w:rsidRDefault="00050BCD" w:rsidP="001E4D0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*Follow-up visits to have stem questions and prefilled data</w:t>
      </w:r>
      <w:r w:rsidR="008450B5">
        <w:rPr>
          <w:rFonts w:ascii="Arial" w:hAnsi="Arial" w:cs="Arial"/>
          <w:b/>
        </w:rPr>
        <w:t xml:space="preserve"> – See specifics below</w:t>
      </w:r>
    </w:p>
    <w:p w14:paraId="519CF793" w14:textId="0DD2B186" w:rsidR="001E4D0B" w:rsidRDefault="001E4D0B" w:rsidP="001E4D0B">
      <w:pPr>
        <w:spacing w:after="0" w:line="240" w:lineRule="auto"/>
        <w:jc w:val="center"/>
        <w:rPr>
          <w:rFonts w:ascii="Arial" w:hAnsi="Arial" w:cs="Arial"/>
          <w:b/>
        </w:rPr>
      </w:pPr>
    </w:p>
    <w:p w14:paraId="66F12377" w14:textId="00B221E9" w:rsidR="001E4D0B" w:rsidRDefault="001E4D0B" w:rsidP="001E4D0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Require this CRF to be completed for all </w:t>
      </w:r>
      <w:r w:rsidRPr="001E4D0B">
        <w:rPr>
          <w:rFonts w:ascii="Arial" w:hAnsi="Arial" w:cs="Arial"/>
          <w:bCs/>
          <w:u w:val="single"/>
        </w:rPr>
        <w:t>Caregivers and Children</w:t>
      </w:r>
      <w:r>
        <w:rPr>
          <w:rFonts w:ascii="Arial" w:hAnsi="Arial" w:cs="Arial"/>
          <w:bCs/>
        </w:rPr>
        <w:t xml:space="preserve"> for all visits (</w:t>
      </w:r>
      <w:r w:rsidR="00347915">
        <w:rPr>
          <w:rFonts w:ascii="Arial" w:hAnsi="Arial" w:cs="Arial"/>
          <w:bCs/>
        </w:rPr>
        <w:t xml:space="preserve">enrollment, </w:t>
      </w:r>
      <w:r>
        <w:rPr>
          <w:rFonts w:ascii="Arial" w:hAnsi="Arial" w:cs="Arial"/>
          <w:bCs/>
        </w:rPr>
        <w:t xml:space="preserve">quarterly calls &amp; </w:t>
      </w:r>
      <w:r w:rsidR="00347915">
        <w:rPr>
          <w:rFonts w:ascii="Arial" w:hAnsi="Arial" w:cs="Arial"/>
          <w:bCs/>
        </w:rPr>
        <w:t>follow-up in-person</w:t>
      </w:r>
      <w:r>
        <w:rPr>
          <w:rFonts w:ascii="Arial" w:hAnsi="Arial" w:cs="Arial"/>
          <w:bCs/>
        </w:rPr>
        <w:t xml:space="preserve">). </w:t>
      </w:r>
    </w:p>
    <w:p w14:paraId="0D1E8F3C" w14:textId="05E69489" w:rsidR="001E4D0B" w:rsidRDefault="001E4D0B" w:rsidP="001E4D0B">
      <w:pPr>
        <w:spacing w:after="0" w:line="240" w:lineRule="auto"/>
        <w:rPr>
          <w:rFonts w:ascii="Arial" w:hAnsi="Arial" w:cs="Arial"/>
          <w:bCs/>
        </w:rPr>
      </w:pPr>
    </w:p>
    <w:p w14:paraId="1A269446" w14:textId="59A53774" w:rsidR="000A40AB" w:rsidRDefault="000A40AB" w:rsidP="008450B5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bCs/>
        </w:rPr>
      </w:pPr>
      <w:r w:rsidRPr="000A40AB">
        <w:rPr>
          <w:rFonts w:ascii="Arial" w:hAnsi="Arial" w:cs="Arial"/>
          <w:b/>
        </w:rPr>
        <w:t>Add Stem Question</w:t>
      </w:r>
      <w:r>
        <w:rPr>
          <w:rFonts w:ascii="Arial" w:hAnsi="Arial" w:cs="Arial"/>
          <w:bCs/>
        </w:rPr>
        <w:t xml:space="preserve"> for all Quarterly Calls and Follow-up Visits: </w:t>
      </w:r>
    </w:p>
    <w:p w14:paraId="79DD029D" w14:textId="330CF3F5" w:rsidR="000A40AB" w:rsidRDefault="000A40AB" w:rsidP="008450B5">
      <w:pPr>
        <w:shd w:val="clear" w:color="auto" w:fill="FFF2CC" w:themeFill="accent4" w:themeFillTint="33"/>
        <w:spacing w:after="0" w:line="240" w:lineRule="auto"/>
        <w:ind w:firstLine="360"/>
        <w:rPr>
          <w:rFonts w:ascii="Arial" w:hAnsi="Arial" w:cs="Arial"/>
          <w:bCs/>
          <w:i/>
          <w:iCs/>
        </w:rPr>
      </w:pPr>
      <w:r w:rsidRPr="000A40AB">
        <w:rPr>
          <w:rFonts w:ascii="Arial" w:hAnsi="Arial" w:cs="Arial"/>
          <w:bCs/>
          <w:i/>
          <w:iCs/>
        </w:rPr>
        <w:t>“Since the last FLOURISH visit</w:t>
      </w:r>
      <w:r w:rsidR="00621FD6">
        <w:rPr>
          <w:rFonts w:ascii="Arial" w:hAnsi="Arial" w:cs="Arial"/>
          <w:bCs/>
          <w:i/>
          <w:iCs/>
        </w:rPr>
        <w:t xml:space="preserve"> on [Date of visit/quarterly call]</w:t>
      </w:r>
      <w:r w:rsidRPr="000A40AB">
        <w:rPr>
          <w:rFonts w:ascii="Arial" w:hAnsi="Arial" w:cs="Arial"/>
          <w:bCs/>
          <w:i/>
          <w:iCs/>
        </w:rPr>
        <w:t>:”</w:t>
      </w:r>
    </w:p>
    <w:p w14:paraId="2DDEBF7F" w14:textId="13CB5E13" w:rsidR="00050BCD" w:rsidRPr="000A40AB" w:rsidRDefault="00050BCD" w:rsidP="008450B5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bCs/>
          <w:i/>
          <w:iCs/>
        </w:rPr>
      </w:pPr>
      <w:r w:rsidRPr="00050BCD">
        <w:rPr>
          <w:rFonts w:ascii="Arial" w:hAnsi="Arial" w:cs="Arial"/>
          <w:b/>
          <w:i/>
          <w:iCs/>
        </w:rPr>
        <w:t>Note to Clinic staff</w:t>
      </w:r>
      <w:r>
        <w:rPr>
          <w:rFonts w:ascii="Arial" w:hAnsi="Arial" w:cs="Arial"/>
          <w:bCs/>
          <w:i/>
          <w:iCs/>
        </w:rPr>
        <w:t>: This stem question language is to only capture tests, symptoms, and household member tests between the previous FLOURISH visit contact when the COVID-19 CRF was completed  through THIS visit (the current quarterly call or follow up visit).</w:t>
      </w:r>
    </w:p>
    <w:p w14:paraId="53DCD35B" w14:textId="77777777" w:rsidR="000A40AB" w:rsidRDefault="000A40AB" w:rsidP="000A40AB">
      <w:pPr>
        <w:pStyle w:val="ListParagraph"/>
        <w:spacing w:after="0" w:line="240" w:lineRule="auto"/>
        <w:rPr>
          <w:rFonts w:ascii="Arial" w:hAnsi="Arial" w:cs="Arial"/>
          <w:bCs/>
        </w:rPr>
      </w:pPr>
    </w:p>
    <w:p w14:paraId="384B7D8B" w14:textId="5EDE794C" w:rsidR="001E4D0B" w:rsidRPr="001E4D0B" w:rsidRDefault="008E485E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="001E4D0B">
        <w:rPr>
          <w:rFonts w:ascii="Arial" w:hAnsi="Arial" w:cs="Arial"/>
          <w:bCs/>
        </w:rPr>
        <w:t xml:space="preserve">ave you been tested for COVID-19 </w:t>
      </w:r>
      <w:r w:rsidR="001E4D0B" w:rsidRPr="00BE5A04">
        <w:rPr>
          <w:rFonts w:ascii="Arial" w:hAnsi="Arial" w:cs="Arial"/>
        </w:rPr>
        <w:sym w:font="Symbol" w:char="F0FF"/>
      </w:r>
      <w:r w:rsidR="001E4D0B" w:rsidRPr="00BE5A04">
        <w:rPr>
          <w:rFonts w:ascii="Arial" w:hAnsi="Arial" w:cs="Arial"/>
        </w:rPr>
        <w:t xml:space="preserve"> </w:t>
      </w:r>
      <w:r w:rsidR="001E4D0B">
        <w:rPr>
          <w:rFonts w:ascii="Arial" w:hAnsi="Arial" w:cs="Arial"/>
        </w:rPr>
        <w:t xml:space="preserve">Yes  </w:t>
      </w:r>
      <w:r w:rsidR="001E4D0B" w:rsidRPr="00BE5A04">
        <w:rPr>
          <w:rFonts w:ascii="Arial" w:hAnsi="Arial" w:cs="Arial"/>
        </w:rPr>
        <w:sym w:font="Symbol" w:char="F0FF"/>
      </w:r>
      <w:r w:rsidR="001E4D0B" w:rsidRPr="00BE5A04">
        <w:rPr>
          <w:rFonts w:ascii="Arial" w:hAnsi="Arial" w:cs="Arial"/>
        </w:rPr>
        <w:t xml:space="preserve"> </w:t>
      </w:r>
      <w:r w:rsidR="001E4D0B">
        <w:rPr>
          <w:rFonts w:ascii="Arial" w:hAnsi="Arial" w:cs="Arial"/>
        </w:rPr>
        <w:t xml:space="preserve">No </w:t>
      </w:r>
      <w:r w:rsidR="001E4D0B" w:rsidRPr="00BE5A04">
        <w:rPr>
          <w:rFonts w:ascii="Arial" w:hAnsi="Arial" w:cs="Arial"/>
        </w:rPr>
        <w:t xml:space="preserve"> </w:t>
      </w:r>
      <w:r w:rsidR="001E4D0B" w:rsidRPr="00BE5A04">
        <w:rPr>
          <w:rFonts w:ascii="Arial" w:hAnsi="Arial" w:cs="Arial"/>
        </w:rPr>
        <w:sym w:font="Symbol" w:char="F0FF"/>
      </w:r>
      <w:r w:rsidR="001E4D0B" w:rsidRPr="00BE5A04">
        <w:rPr>
          <w:rFonts w:ascii="Arial" w:hAnsi="Arial" w:cs="Arial"/>
        </w:rPr>
        <w:t xml:space="preserve"> </w:t>
      </w:r>
      <w:r w:rsidR="001E4D0B">
        <w:rPr>
          <w:rFonts w:ascii="Arial" w:hAnsi="Arial" w:cs="Arial"/>
        </w:rPr>
        <w:t xml:space="preserve">Tried, but could not get tested </w:t>
      </w:r>
      <w:r w:rsidR="001E4D0B" w:rsidRPr="00BE5A04">
        <w:rPr>
          <w:rFonts w:ascii="Arial" w:hAnsi="Arial" w:cs="Arial"/>
        </w:rPr>
        <w:sym w:font="Symbol" w:char="F0FF"/>
      </w:r>
      <w:r w:rsidR="001E4D0B" w:rsidRPr="00BE5A04">
        <w:rPr>
          <w:rFonts w:ascii="Arial" w:hAnsi="Arial" w:cs="Arial"/>
        </w:rPr>
        <w:t xml:space="preserve"> </w:t>
      </w:r>
      <w:r w:rsidR="001E4D0B">
        <w:rPr>
          <w:rFonts w:ascii="Arial" w:hAnsi="Arial" w:cs="Arial"/>
        </w:rPr>
        <w:t>Unknown</w:t>
      </w:r>
    </w:p>
    <w:p w14:paraId="2BAB5DF4" w14:textId="15B86A9B" w:rsidR="001E4D0B" w:rsidRPr="001E4D0B" w:rsidRDefault="001E4D0B" w:rsidP="001E4D0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If </w:t>
      </w:r>
      <w:r w:rsidR="00347915">
        <w:rPr>
          <w:rFonts w:ascii="Arial" w:hAnsi="Arial" w:cs="Arial"/>
        </w:rPr>
        <w:t>‘</w:t>
      </w:r>
      <w:r>
        <w:rPr>
          <w:rFonts w:ascii="Arial" w:hAnsi="Arial" w:cs="Arial"/>
        </w:rPr>
        <w:t>Yes</w:t>
      </w:r>
      <w:r w:rsidR="00347915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to Q1, continue to Q2, otherwise skip to Q</w:t>
      </w:r>
      <w:r w:rsidR="00347915">
        <w:rPr>
          <w:rFonts w:ascii="Arial" w:hAnsi="Arial" w:cs="Arial"/>
        </w:rPr>
        <w:t>8</w:t>
      </w:r>
    </w:p>
    <w:p w14:paraId="65BCCC6E" w14:textId="47E4195E" w:rsidR="001E4D0B" w:rsidRPr="000A40AB" w:rsidRDefault="001E4D0B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Date of the test:  DD/MM/YYY</w:t>
      </w:r>
      <w:r w:rsidR="00621FD6">
        <w:rPr>
          <w:rFonts w:ascii="Arial" w:hAnsi="Arial" w:cs="Arial"/>
        </w:rPr>
        <w:t>Y</w:t>
      </w:r>
    </w:p>
    <w:p w14:paraId="07C52A4F" w14:textId="1FA485DE" w:rsidR="000A40AB" w:rsidRPr="00621FD6" w:rsidRDefault="000A40AB" w:rsidP="0034791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This date cannot be the same date of the last FLOURISH visit</w:t>
      </w:r>
    </w:p>
    <w:p w14:paraId="05B0532B" w14:textId="12F7CF9B" w:rsidR="00621FD6" w:rsidRPr="001A10B1" w:rsidRDefault="00621FD6" w:rsidP="0034791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This date cannot be the same date of any previous COVID-19 test dates </w:t>
      </w:r>
    </w:p>
    <w:p w14:paraId="628D3961" w14:textId="646C5F12" w:rsidR="001A10B1" w:rsidRPr="001E4D0B" w:rsidRDefault="001A10B1" w:rsidP="0034791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Q2 required if Q1 is “Yes”</w:t>
      </w:r>
    </w:p>
    <w:p w14:paraId="21068EB8" w14:textId="661F990E" w:rsidR="008E485E" w:rsidRPr="001A10B1" w:rsidRDefault="001E4D0B" w:rsidP="0034791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Is this test estimated?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Yes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r w:rsidRPr="00BE5A04">
        <w:rPr>
          <w:rFonts w:ascii="Arial" w:hAnsi="Arial" w:cs="Arial"/>
        </w:rPr>
        <w:t xml:space="preserve"> </w:t>
      </w:r>
    </w:p>
    <w:p w14:paraId="653F9419" w14:textId="1EE688C1" w:rsidR="001A10B1" w:rsidRPr="00347915" w:rsidRDefault="001A10B1" w:rsidP="001A10B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Q3 is required if a Q1 is answered ‘Yes’ </w:t>
      </w:r>
    </w:p>
    <w:p w14:paraId="63937E6F" w14:textId="2B8C2506" w:rsidR="008E485E" w:rsidRPr="000A40AB" w:rsidRDefault="008E485E" w:rsidP="000A40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 w:rsidRPr="000A40AB">
        <w:rPr>
          <w:rFonts w:ascii="Arial" w:hAnsi="Arial" w:cs="Arial"/>
        </w:rPr>
        <w:t>What was the reason for testing?</w:t>
      </w:r>
      <w:r w:rsidR="000A40AB" w:rsidRPr="000A40AB">
        <w:rPr>
          <w:rFonts w:ascii="Arial" w:hAnsi="Arial" w:cs="Arial"/>
        </w:rPr>
        <w:t xml:space="preserve"> </w:t>
      </w:r>
      <w:r w:rsidR="001072AB" w:rsidRPr="00BE5A04">
        <w:sym w:font="Symbol" w:char="F0FF"/>
      </w:r>
      <w:r w:rsidR="001072AB" w:rsidRPr="000A40AB">
        <w:rPr>
          <w:rFonts w:ascii="Arial" w:hAnsi="Arial" w:cs="Arial"/>
        </w:rPr>
        <w:t xml:space="preserve"> </w:t>
      </w:r>
      <w:r w:rsidR="001072AB">
        <w:rPr>
          <w:rFonts w:ascii="Arial" w:hAnsi="Arial" w:cs="Arial"/>
        </w:rPr>
        <w:t xml:space="preserve">None </w:t>
      </w:r>
      <w:r w:rsidR="000A40AB" w:rsidRPr="00BE5A04">
        <w:sym w:font="Symbol" w:char="F0FF"/>
      </w:r>
      <w:r w:rsidR="000A40AB" w:rsidRPr="000A40AB">
        <w:rPr>
          <w:rFonts w:ascii="Arial" w:hAnsi="Arial" w:cs="Arial"/>
        </w:rPr>
        <w:t xml:space="preserve"> </w:t>
      </w:r>
      <w:r w:rsidRPr="00347915">
        <w:rPr>
          <w:rFonts w:ascii="Arial" w:hAnsi="Arial" w:cs="Arial"/>
          <w:bCs/>
        </w:rPr>
        <w:t>Pre-Traveling screening</w:t>
      </w:r>
      <w:r w:rsidR="000A40AB" w:rsidRPr="000A40AB">
        <w:rPr>
          <w:rFonts w:ascii="Arial" w:hAnsi="Arial" w:cs="Arial"/>
          <w:bCs/>
        </w:rPr>
        <w:t xml:space="preserve"> </w:t>
      </w:r>
      <w:r w:rsidR="000A40AB" w:rsidRPr="00BE5A04">
        <w:sym w:font="Symbol" w:char="F0FF"/>
      </w:r>
      <w:r w:rsidR="000A40AB" w:rsidRPr="000A40AB">
        <w:rPr>
          <w:rFonts w:ascii="Arial" w:hAnsi="Arial" w:cs="Arial"/>
        </w:rPr>
        <w:t xml:space="preserve"> </w:t>
      </w:r>
      <w:r w:rsidRPr="000A40AB">
        <w:rPr>
          <w:rFonts w:ascii="Arial" w:hAnsi="Arial" w:cs="Arial"/>
          <w:bCs/>
        </w:rPr>
        <w:t>Routine testing</w:t>
      </w:r>
      <w:r w:rsidR="00621FD6">
        <w:rPr>
          <w:rFonts w:ascii="Arial" w:hAnsi="Arial" w:cs="Arial"/>
          <w:bCs/>
        </w:rPr>
        <w:t xml:space="preserve"> (experiencing symptoms)</w:t>
      </w:r>
      <w:r w:rsidR="000A40AB" w:rsidRPr="000A40AB">
        <w:rPr>
          <w:rFonts w:ascii="Arial" w:hAnsi="Arial" w:cs="Arial"/>
          <w:bCs/>
        </w:rPr>
        <w:t xml:space="preserve"> </w:t>
      </w:r>
      <w:r w:rsidR="000A40AB" w:rsidRPr="00BE5A04">
        <w:sym w:font="Symbol" w:char="F0FF"/>
      </w:r>
      <w:r w:rsidR="000A40AB" w:rsidRPr="000A40AB">
        <w:rPr>
          <w:rFonts w:ascii="Arial" w:hAnsi="Arial" w:cs="Arial"/>
        </w:rPr>
        <w:t xml:space="preserve"> </w:t>
      </w:r>
      <w:r w:rsidRPr="000A40AB">
        <w:rPr>
          <w:rFonts w:ascii="Arial" w:hAnsi="Arial" w:cs="Arial"/>
          <w:bCs/>
        </w:rPr>
        <w:t>Contact tracing</w:t>
      </w:r>
      <w:r w:rsidR="000A40AB" w:rsidRPr="000A40AB">
        <w:rPr>
          <w:rFonts w:ascii="Arial" w:hAnsi="Arial" w:cs="Arial"/>
          <w:bCs/>
        </w:rPr>
        <w:t xml:space="preserve"> </w:t>
      </w:r>
      <w:r w:rsidR="00A851A2" w:rsidRPr="00BE5A04">
        <w:sym w:font="Symbol" w:char="F0FF"/>
      </w:r>
      <w:r w:rsidR="00A851A2" w:rsidRPr="00A851A2">
        <w:rPr>
          <w:rFonts w:ascii="Arial" w:hAnsi="Arial" w:cs="Arial"/>
        </w:rPr>
        <w:t xml:space="preserve"> Asymptomatic Testing</w:t>
      </w:r>
      <w:r w:rsidR="00A851A2">
        <w:t xml:space="preserve">  </w:t>
      </w:r>
      <w:r w:rsidR="000A40AB" w:rsidRPr="00BE5A04">
        <w:sym w:font="Symbol" w:char="F0FF"/>
      </w:r>
      <w:r w:rsidR="000A40AB" w:rsidRPr="000A40AB">
        <w:rPr>
          <w:rFonts w:ascii="Arial" w:hAnsi="Arial" w:cs="Arial"/>
        </w:rPr>
        <w:t xml:space="preserve"> </w:t>
      </w:r>
      <w:r w:rsidRPr="000A40AB">
        <w:rPr>
          <w:rFonts w:ascii="Arial" w:hAnsi="Arial" w:cs="Arial"/>
          <w:bCs/>
        </w:rPr>
        <w:t>Other (specify)</w:t>
      </w:r>
    </w:p>
    <w:p w14:paraId="789D057B" w14:textId="1927D4E0" w:rsidR="008E485E" w:rsidRPr="00347915" w:rsidRDefault="001E4D0B" w:rsidP="0034791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What was the result of the test </w:t>
      </w:r>
      <w:r w:rsidR="001072AB" w:rsidRPr="00BE5A04">
        <w:sym w:font="Symbol" w:char="F0FF"/>
      </w:r>
      <w:r w:rsidR="001072AB" w:rsidRPr="000A40AB">
        <w:rPr>
          <w:rFonts w:ascii="Arial" w:hAnsi="Arial" w:cs="Arial"/>
        </w:rPr>
        <w:t xml:space="preserve"> </w:t>
      </w:r>
      <w:r w:rsidR="001072AB">
        <w:rPr>
          <w:rFonts w:ascii="Arial" w:hAnsi="Arial" w:cs="Arial"/>
        </w:rPr>
        <w:t xml:space="preserve">None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Positive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Negative 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Pending  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</w:t>
      </w:r>
    </w:p>
    <w:p w14:paraId="054FC695" w14:textId="7CFB0885" w:rsidR="000A40AB" w:rsidRDefault="008E485E" w:rsidP="0034791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 w:rsidRPr="00347915">
        <w:rPr>
          <w:rFonts w:ascii="Arial" w:hAnsi="Arial" w:cs="Arial"/>
          <w:bCs/>
        </w:rPr>
        <w:t>If your results were positive, where were you isolated?</w:t>
      </w:r>
      <w:r w:rsidR="00347915" w:rsidRPr="00347915">
        <w:rPr>
          <w:rFonts w:ascii="Arial" w:hAnsi="Arial" w:cs="Arial"/>
          <w:bCs/>
        </w:rPr>
        <w:t xml:space="preserve"> </w:t>
      </w:r>
      <w:r w:rsidR="001072AB" w:rsidRPr="00BE5A04">
        <w:sym w:font="Symbol" w:char="F0FF"/>
      </w:r>
      <w:r w:rsidR="001072AB" w:rsidRPr="000A40AB">
        <w:rPr>
          <w:rFonts w:ascii="Arial" w:hAnsi="Arial" w:cs="Arial"/>
        </w:rPr>
        <w:t xml:space="preserve"> </w:t>
      </w:r>
      <w:r w:rsidR="001072AB">
        <w:rPr>
          <w:rFonts w:ascii="Arial" w:hAnsi="Arial" w:cs="Arial"/>
        </w:rPr>
        <w:t xml:space="preserve">None </w:t>
      </w:r>
      <w:r w:rsidR="00347915" w:rsidRPr="00BE5A04">
        <w:rPr>
          <w:rFonts w:ascii="Arial" w:hAnsi="Arial" w:cs="Arial"/>
        </w:rPr>
        <w:sym w:font="Symbol" w:char="F0FF"/>
      </w:r>
      <w:r w:rsidR="00347915" w:rsidRPr="00347915">
        <w:rPr>
          <w:rFonts w:ascii="Arial" w:hAnsi="Arial" w:cs="Arial"/>
        </w:rPr>
        <w:t xml:space="preserve"> </w:t>
      </w:r>
      <w:r w:rsidRPr="00347915">
        <w:rPr>
          <w:rFonts w:ascii="Arial" w:hAnsi="Arial" w:cs="Arial"/>
          <w:bCs/>
        </w:rPr>
        <w:t>Home</w:t>
      </w:r>
      <w:r w:rsidR="00347915" w:rsidRPr="00347915">
        <w:rPr>
          <w:rFonts w:ascii="Arial" w:hAnsi="Arial" w:cs="Arial"/>
          <w:bCs/>
        </w:rPr>
        <w:t xml:space="preserve"> </w:t>
      </w:r>
      <w:r w:rsidR="00347915" w:rsidRPr="00347915">
        <w:rPr>
          <w:rFonts w:ascii="Arial" w:hAnsi="Arial" w:cs="Arial"/>
        </w:rPr>
        <w:t xml:space="preserve"> </w:t>
      </w:r>
      <w:r w:rsidR="00347915" w:rsidRPr="00BE5A04">
        <w:rPr>
          <w:rFonts w:ascii="Arial" w:hAnsi="Arial" w:cs="Arial"/>
        </w:rPr>
        <w:sym w:font="Symbol" w:char="F0FF"/>
      </w:r>
      <w:r w:rsidR="00347915" w:rsidRPr="00347915">
        <w:rPr>
          <w:rFonts w:ascii="Arial" w:hAnsi="Arial" w:cs="Arial"/>
        </w:rPr>
        <w:t xml:space="preserve"> </w:t>
      </w:r>
      <w:r w:rsidRPr="00347915">
        <w:rPr>
          <w:rFonts w:ascii="Arial" w:hAnsi="Arial" w:cs="Arial"/>
          <w:bCs/>
        </w:rPr>
        <w:t>Hospital</w:t>
      </w:r>
      <w:r w:rsidR="00347915" w:rsidRPr="00347915">
        <w:rPr>
          <w:rFonts w:ascii="Arial" w:hAnsi="Arial" w:cs="Arial"/>
          <w:bCs/>
        </w:rPr>
        <w:t xml:space="preserve"> </w:t>
      </w:r>
      <w:r w:rsidR="00347915" w:rsidRPr="00347915">
        <w:rPr>
          <w:rFonts w:ascii="Arial" w:hAnsi="Arial" w:cs="Arial"/>
        </w:rPr>
        <w:t xml:space="preserve"> </w:t>
      </w:r>
      <w:r w:rsidR="00347915" w:rsidRPr="00BE5A04">
        <w:rPr>
          <w:rFonts w:ascii="Arial" w:hAnsi="Arial" w:cs="Arial"/>
        </w:rPr>
        <w:sym w:font="Symbol" w:char="F0FF"/>
      </w:r>
      <w:r w:rsidR="00347915" w:rsidRPr="00347915">
        <w:rPr>
          <w:rFonts w:ascii="Arial" w:hAnsi="Arial" w:cs="Arial"/>
        </w:rPr>
        <w:t xml:space="preserve"> </w:t>
      </w:r>
      <w:r w:rsidRPr="00347915">
        <w:rPr>
          <w:rFonts w:ascii="Arial" w:hAnsi="Arial" w:cs="Arial"/>
          <w:bCs/>
        </w:rPr>
        <w:t>Clinic</w:t>
      </w:r>
      <w:r w:rsidR="00347915">
        <w:rPr>
          <w:rFonts w:ascii="Arial" w:hAnsi="Arial" w:cs="Arial"/>
          <w:bCs/>
        </w:rPr>
        <w:t xml:space="preserve"> </w:t>
      </w:r>
      <w:r w:rsidR="00347915">
        <w:rPr>
          <w:rFonts w:ascii="Arial" w:hAnsi="Arial" w:cs="Arial"/>
        </w:rPr>
        <w:t xml:space="preserve"> </w:t>
      </w:r>
      <w:r w:rsidR="00347915" w:rsidRPr="00BE5A04">
        <w:rPr>
          <w:rFonts w:ascii="Arial" w:hAnsi="Arial" w:cs="Arial"/>
        </w:rPr>
        <w:sym w:font="Symbol" w:char="F0FF"/>
      </w:r>
      <w:r w:rsidR="00347915" w:rsidRPr="00BE5A04">
        <w:rPr>
          <w:rFonts w:ascii="Arial" w:hAnsi="Arial" w:cs="Arial"/>
        </w:rPr>
        <w:t xml:space="preserve"> </w:t>
      </w:r>
      <w:r w:rsidRPr="00347915">
        <w:rPr>
          <w:rFonts w:ascii="Arial" w:hAnsi="Arial" w:cs="Arial"/>
          <w:bCs/>
        </w:rPr>
        <w:t>Other (specify)</w:t>
      </w:r>
    </w:p>
    <w:p w14:paraId="64B175AC" w14:textId="75C04E62" w:rsidR="00347915" w:rsidRDefault="00347915" w:rsidP="0034791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Allow free text if ‘other’ is selected </w:t>
      </w:r>
    </w:p>
    <w:p w14:paraId="6D8BFDEF" w14:textId="11E63867" w:rsidR="001A10B1" w:rsidRDefault="001A10B1" w:rsidP="0034791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Q6 is only required if Q5 is “Positive”</w:t>
      </w:r>
    </w:p>
    <w:p w14:paraId="046B3E67" w14:textId="77777777" w:rsidR="00347915" w:rsidRPr="00347915" w:rsidRDefault="00347915" w:rsidP="00347915">
      <w:pPr>
        <w:pStyle w:val="ListParagraph"/>
        <w:spacing w:after="0" w:line="240" w:lineRule="auto"/>
        <w:ind w:left="1440"/>
        <w:rPr>
          <w:rFonts w:ascii="Arial" w:hAnsi="Arial" w:cs="Arial"/>
          <w:bCs/>
        </w:rPr>
      </w:pPr>
    </w:p>
    <w:p w14:paraId="292034B2" w14:textId="329A2186" w:rsidR="001E4D0B" w:rsidRPr="00347915" w:rsidRDefault="008E485E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Have you experienced any of the following signs and symptoms when on isolation </w:t>
      </w:r>
      <w:r w:rsidR="00347915" w:rsidRPr="001E4D0B">
        <w:rPr>
          <w:rFonts w:ascii="Arial" w:hAnsi="Arial" w:cs="Arial"/>
        </w:rPr>
        <w:t xml:space="preserve"> </w:t>
      </w:r>
      <w:r w:rsidR="00347915">
        <w:rPr>
          <w:rFonts w:ascii="Arial" w:hAnsi="Arial" w:cs="Arial"/>
        </w:rPr>
        <w:t>Abdominal pain</w:t>
      </w:r>
      <w:r w:rsidR="00347915" w:rsidRPr="001E4D0B">
        <w:rPr>
          <w:rFonts w:ascii="Arial" w:hAnsi="Arial" w:cs="Arial"/>
        </w:rPr>
        <w:t xml:space="preserve">  </w:t>
      </w:r>
      <w:r w:rsidR="00347915" w:rsidRPr="001E4D0B">
        <w:rPr>
          <w:rFonts w:ascii="Arial" w:hAnsi="Arial" w:cs="Arial"/>
        </w:rPr>
        <w:t xml:space="preserve"> </w:t>
      </w:r>
      <w:r w:rsidR="00347915">
        <w:rPr>
          <w:rFonts w:ascii="Arial" w:hAnsi="Arial" w:cs="Arial"/>
        </w:rPr>
        <w:t>Chest pain</w:t>
      </w:r>
      <w:r w:rsidR="00347915" w:rsidRPr="001E4D0B">
        <w:rPr>
          <w:rFonts w:ascii="Arial" w:hAnsi="Arial" w:cs="Arial"/>
        </w:rPr>
        <w:t xml:space="preserve">  </w:t>
      </w:r>
      <w:r w:rsidR="00347915" w:rsidRPr="001E4D0B">
        <w:rPr>
          <w:rFonts w:ascii="Arial" w:hAnsi="Arial" w:cs="Arial"/>
        </w:rPr>
        <w:t xml:space="preserve"> </w:t>
      </w:r>
      <w:r w:rsidR="00347915">
        <w:rPr>
          <w:rFonts w:ascii="Arial" w:hAnsi="Arial" w:cs="Arial"/>
        </w:rPr>
        <w:t xml:space="preserve">Chills </w:t>
      </w:r>
      <w:r w:rsidR="00347915" w:rsidRPr="001E4D0B">
        <w:rPr>
          <w:rFonts w:ascii="Arial" w:hAnsi="Arial" w:cs="Arial"/>
        </w:rPr>
        <w:t xml:space="preserve"> </w:t>
      </w:r>
      <w:r w:rsidR="00347915" w:rsidRPr="001E4D0B">
        <w:rPr>
          <w:rFonts w:ascii="Arial" w:hAnsi="Arial" w:cs="Arial"/>
        </w:rPr>
        <w:t xml:space="preserve"> </w:t>
      </w:r>
      <w:r w:rsidR="00347915">
        <w:rPr>
          <w:rFonts w:ascii="Arial" w:hAnsi="Arial" w:cs="Arial"/>
        </w:rPr>
        <w:t>Cough (new onset)</w:t>
      </w:r>
      <w:r w:rsidR="00347915" w:rsidRPr="001E4D0B">
        <w:rPr>
          <w:rFonts w:ascii="Arial" w:hAnsi="Arial" w:cs="Arial"/>
        </w:rPr>
        <w:t xml:space="preserve">  </w:t>
      </w:r>
      <w:r w:rsidR="00347915" w:rsidRPr="001E4D0B">
        <w:rPr>
          <w:rFonts w:ascii="Arial" w:hAnsi="Arial" w:cs="Arial"/>
        </w:rPr>
        <w:t xml:space="preserve"> </w:t>
      </w:r>
      <w:r w:rsidR="00347915">
        <w:rPr>
          <w:rFonts w:ascii="Arial" w:hAnsi="Arial" w:cs="Arial"/>
        </w:rPr>
        <w:t>Diarrhea</w:t>
      </w:r>
      <w:r w:rsidR="00347915" w:rsidRPr="001E4D0B">
        <w:rPr>
          <w:rFonts w:ascii="Arial" w:hAnsi="Arial" w:cs="Arial"/>
        </w:rPr>
        <w:t xml:space="preserve">  </w:t>
      </w:r>
      <w:r w:rsidR="00347915" w:rsidRPr="001E4D0B">
        <w:rPr>
          <w:rFonts w:ascii="Arial" w:hAnsi="Arial" w:cs="Arial"/>
        </w:rPr>
        <w:t xml:space="preserve"> </w:t>
      </w:r>
      <w:r w:rsidR="00347915">
        <w:rPr>
          <w:rFonts w:ascii="Arial" w:hAnsi="Arial" w:cs="Arial"/>
        </w:rPr>
        <w:t xml:space="preserve">Fever &gt;37.5 °C </w:t>
      </w:r>
      <w:r w:rsidR="00347915" w:rsidRPr="00BE5A04">
        <w:rPr>
          <w:rFonts w:ascii="Arial" w:hAnsi="Arial" w:cs="Arial"/>
        </w:rPr>
        <w:sym w:font="Symbol" w:char="F0FF"/>
      </w:r>
      <w:r w:rsidR="00347915" w:rsidRPr="00BE5A04">
        <w:rPr>
          <w:rFonts w:ascii="Arial" w:hAnsi="Arial" w:cs="Arial"/>
        </w:rPr>
        <w:t xml:space="preserve"> </w:t>
      </w:r>
      <w:r w:rsidR="00347915">
        <w:rPr>
          <w:rFonts w:ascii="Arial" w:hAnsi="Arial" w:cs="Arial"/>
        </w:rPr>
        <w:t xml:space="preserve">Muscle aches  </w:t>
      </w:r>
      <w:r w:rsidR="00347915" w:rsidRPr="00BE5A04">
        <w:rPr>
          <w:rFonts w:ascii="Arial" w:hAnsi="Arial" w:cs="Arial"/>
        </w:rPr>
        <w:sym w:font="Symbol" w:char="F0FF"/>
      </w:r>
      <w:r w:rsidR="00347915" w:rsidRPr="00BE5A04">
        <w:rPr>
          <w:rFonts w:ascii="Arial" w:hAnsi="Arial" w:cs="Arial"/>
        </w:rPr>
        <w:t xml:space="preserve"> </w:t>
      </w:r>
      <w:r w:rsidR="00347915">
        <w:rPr>
          <w:rFonts w:ascii="Arial" w:hAnsi="Arial" w:cs="Arial"/>
        </w:rPr>
        <w:t>Nasal Congestion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>/Runny Nose</w:t>
      </w:r>
      <w:r w:rsidR="00347915">
        <w:rPr>
          <w:rFonts w:ascii="Arial" w:hAnsi="Arial" w:cs="Arial"/>
        </w:rPr>
        <w:t xml:space="preserve"> </w:t>
      </w:r>
      <w:r w:rsidR="00347915" w:rsidRPr="00BE5A04">
        <w:rPr>
          <w:rFonts w:ascii="Arial" w:hAnsi="Arial" w:cs="Arial"/>
        </w:rPr>
        <w:t xml:space="preserve"> </w:t>
      </w:r>
      <w:r w:rsidR="00347915" w:rsidRPr="00BE5A04">
        <w:rPr>
          <w:rFonts w:ascii="Arial" w:hAnsi="Arial" w:cs="Arial"/>
        </w:rPr>
        <w:sym w:font="Symbol" w:char="F0FF"/>
      </w:r>
      <w:r w:rsidR="00347915" w:rsidRPr="00BE5A04">
        <w:rPr>
          <w:rFonts w:ascii="Arial" w:hAnsi="Arial" w:cs="Arial"/>
        </w:rPr>
        <w:t xml:space="preserve"> </w:t>
      </w:r>
      <w:r w:rsidR="00347915">
        <w:rPr>
          <w:rFonts w:ascii="Arial" w:hAnsi="Arial" w:cs="Arial"/>
        </w:rPr>
        <w:t xml:space="preserve">Nausea/vomiting  </w:t>
      </w:r>
      <w:r w:rsidR="00347915" w:rsidRPr="00BE5A04">
        <w:rPr>
          <w:rFonts w:ascii="Arial" w:hAnsi="Arial" w:cs="Arial"/>
        </w:rPr>
        <w:sym w:font="Symbol" w:char="F0FF"/>
      </w:r>
      <w:r w:rsidR="00347915" w:rsidRPr="00BE5A04">
        <w:rPr>
          <w:rFonts w:ascii="Arial" w:hAnsi="Arial" w:cs="Arial"/>
        </w:rPr>
        <w:t xml:space="preserve"> </w:t>
      </w:r>
      <w:r w:rsidR="00347915">
        <w:rPr>
          <w:rFonts w:ascii="Arial" w:hAnsi="Arial" w:cs="Arial"/>
        </w:rPr>
        <w:t xml:space="preserve">shortness of breath </w:t>
      </w:r>
      <w:r w:rsidR="00347915" w:rsidRPr="00BE5A04">
        <w:rPr>
          <w:rFonts w:ascii="Arial" w:hAnsi="Arial" w:cs="Arial"/>
        </w:rPr>
        <w:t xml:space="preserve"> </w:t>
      </w:r>
      <w:r w:rsidR="00347915" w:rsidRPr="00BE5A04">
        <w:rPr>
          <w:rFonts w:ascii="Arial" w:hAnsi="Arial" w:cs="Arial"/>
        </w:rPr>
        <w:sym w:font="Symbol" w:char="F0FF"/>
      </w:r>
      <w:r w:rsidR="00347915" w:rsidRPr="00BE5A04">
        <w:rPr>
          <w:rFonts w:ascii="Arial" w:hAnsi="Arial" w:cs="Arial"/>
        </w:rPr>
        <w:t xml:space="preserve"> </w:t>
      </w:r>
      <w:r w:rsidR="00347915">
        <w:rPr>
          <w:rFonts w:ascii="Arial" w:hAnsi="Arial" w:cs="Arial"/>
        </w:rPr>
        <w:t xml:space="preserve">Sore throat </w:t>
      </w:r>
      <w:r w:rsidR="00347915" w:rsidRPr="00BE5A04">
        <w:rPr>
          <w:rFonts w:ascii="Arial" w:hAnsi="Arial" w:cs="Arial"/>
        </w:rPr>
        <w:t xml:space="preserve"> </w:t>
      </w:r>
      <w:r w:rsidR="00B9411F" w:rsidRPr="00BE5A04">
        <w:rPr>
          <w:rFonts w:ascii="Arial" w:hAnsi="Arial" w:cs="Arial"/>
        </w:rPr>
        <w:sym w:font="Symbol" w:char="F0FF"/>
      </w:r>
      <w:r w:rsidR="00B9411F" w:rsidRPr="00BE5A04">
        <w:rPr>
          <w:rFonts w:ascii="Arial" w:hAnsi="Arial" w:cs="Arial"/>
        </w:rPr>
        <w:t xml:space="preserve"> </w:t>
      </w:r>
      <w:r w:rsidR="00B9411F">
        <w:rPr>
          <w:rFonts w:ascii="Arial" w:hAnsi="Arial" w:cs="Arial"/>
        </w:rPr>
        <w:t>No Symptoms</w:t>
      </w:r>
      <w:r w:rsidR="001072AB">
        <w:rPr>
          <w:rFonts w:ascii="Arial" w:hAnsi="Arial" w:cs="Arial"/>
        </w:rPr>
        <w:t xml:space="preserve"> 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sym w:font="Symbol" w:char="F0FF"/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 xml:space="preserve"> Headache 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sym w:font="Symbol" w:char="F0FF"/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 xml:space="preserve"> Loss of Smell 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sym w:font="Symbol" w:char="F0FF"/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 xml:space="preserve"> Loss of Taste </w:t>
      </w:r>
    </w:p>
    <w:p w14:paraId="3CF424EA" w14:textId="77777777" w:rsidR="00347915" w:rsidRPr="001E4D0B" w:rsidRDefault="00347915" w:rsidP="0034791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Allow multiple answers to be selected</w:t>
      </w:r>
    </w:p>
    <w:p w14:paraId="4F8503EB" w14:textId="77777777" w:rsidR="00347915" w:rsidRPr="00347915" w:rsidRDefault="00347915" w:rsidP="00347915">
      <w:pPr>
        <w:spacing w:after="0" w:line="240" w:lineRule="auto"/>
        <w:ind w:left="1080"/>
        <w:rPr>
          <w:rFonts w:ascii="Arial" w:hAnsi="Arial" w:cs="Arial"/>
          <w:bCs/>
        </w:rPr>
      </w:pPr>
    </w:p>
    <w:p w14:paraId="3AB90DBE" w14:textId="1E6974B7" w:rsidR="001E4D0B" w:rsidRPr="001E4D0B" w:rsidRDefault="001E4D0B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Has anyone in your household tested positive for COVID-19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Yes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</w:t>
      </w:r>
    </w:p>
    <w:p w14:paraId="16EC47C3" w14:textId="1D02C1D8" w:rsidR="001E4D0B" w:rsidRPr="001E4D0B" w:rsidRDefault="001E4D0B" w:rsidP="001E4D0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If Yes to Q5 continue to Q6, otherwise skip to</w:t>
      </w:r>
    </w:p>
    <w:p w14:paraId="0A58B5D0" w14:textId="3B32B1FF" w:rsidR="001E4D0B" w:rsidRPr="001A10B1" w:rsidRDefault="001E4D0B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Date of the test for member of household:  DD/MM/YYY</w:t>
      </w:r>
    </w:p>
    <w:p w14:paraId="22E34FFE" w14:textId="28F7E826" w:rsidR="001A10B1" w:rsidRPr="002F3897" w:rsidRDefault="001A10B1" w:rsidP="001A10B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Q9 is required if Q8 is “Yes”</w:t>
      </w:r>
    </w:p>
    <w:p w14:paraId="4991B4FF" w14:textId="7BA9BFA4" w:rsidR="002F3897" w:rsidRPr="001E4D0B" w:rsidRDefault="002F3897" w:rsidP="001A10B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Date cannot be the same as a previous test date for member of hous</w:t>
      </w:r>
      <w:r w:rsidR="00E413A5">
        <w:rPr>
          <w:rFonts w:ascii="Arial" w:hAnsi="Arial" w:cs="Arial"/>
        </w:rPr>
        <w:t>e</w:t>
      </w:r>
      <w:r>
        <w:rPr>
          <w:rFonts w:ascii="Arial" w:hAnsi="Arial" w:cs="Arial"/>
        </w:rPr>
        <w:t>hold</w:t>
      </w:r>
    </w:p>
    <w:p w14:paraId="0DD32F53" w14:textId="1C6702A4" w:rsidR="001E4D0B" w:rsidRPr="00050BCD" w:rsidRDefault="001E4D0B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Have you been in close contact with anyone outside of your household who tested positive for COVID-19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Yes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</w:t>
      </w:r>
    </w:p>
    <w:p w14:paraId="36DD1057" w14:textId="77777777" w:rsidR="00050BCD" w:rsidRPr="001E4D0B" w:rsidRDefault="00050BCD" w:rsidP="00050BCD">
      <w:pPr>
        <w:pStyle w:val="ListParagraph"/>
        <w:spacing w:after="0" w:line="240" w:lineRule="auto"/>
        <w:rPr>
          <w:rFonts w:ascii="Arial" w:hAnsi="Arial" w:cs="Arial"/>
          <w:bCs/>
        </w:rPr>
      </w:pPr>
    </w:p>
    <w:p w14:paraId="41B614EF" w14:textId="67D451CF" w:rsidR="001E4D0B" w:rsidRPr="001E4D0B" w:rsidRDefault="001E4D0B" w:rsidP="001E4D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In the last 14 days, have you experienced any of the following symptoms </w:t>
      </w:r>
      <w:r w:rsidRPr="001E4D0B">
        <w:rPr>
          <w:rFonts w:ascii="Arial" w:hAnsi="Arial" w:cs="Arial"/>
        </w:rPr>
        <w:t xml:space="preserve"> </w:t>
      </w:r>
      <w:r>
        <w:rPr>
          <w:rFonts w:ascii="Arial" w:hAnsi="Arial" w:cs="Arial"/>
        </w:rPr>
        <w:t>Abdominal pain</w:t>
      </w:r>
      <w:r w:rsidRPr="001E4D0B">
        <w:rPr>
          <w:rFonts w:ascii="Arial" w:hAnsi="Arial" w:cs="Arial"/>
        </w:rPr>
        <w:t xml:space="preserve">  </w:t>
      </w:r>
      <w:r w:rsidRPr="001E4D0B">
        <w:rPr>
          <w:rFonts w:ascii="Arial" w:hAnsi="Arial" w:cs="Arial"/>
        </w:rPr>
        <w:t xml:space="preserve"> </w:t>
      </w:r>
      <w:r>
        <w:rPr>
          <w:rFonts w:ascii="Arial" w:hAnsi="Arial" w:cs="Arial"/>
        </w:rPr>
        <w:t>Chest pain</w:t>
      </w:r>
      <w:r w:rsidRPr="001E4D0B">
        <w:rPr>
          <w:rFonts w:ascii="Arial" w:hAnsi="Arial" w:cs="Arial"/>
        </w:rPr>
        <w:t xml:space="preserve">  </w:t>
      </w:r>
      <w:r w:rsidRPr="001E4D0B">
        <w:rPr>
          <w:rFonts w:ascii="Arial" w:hAnsi="Arial" w:cs="Arial"/>
        </w:rPr>
        <w:t xml:space="preserve"> </w:t>
      </w:r>
      <w:r>
        <w:rPr>
          <w:rFonts w:ascii="Arial" w:hAnsi="Arial" w:cs="Arial"/>
        </w:rPr>
        <w:t xml:space="preserve">Chills </w:t>
      </w:r>
      <w:r w:rsidRPr="001E4D0B">
        <w:rPr>
          <w:rFonts w:ascii="Arial" w:hAnsi="Arial" w:cs="Arial"/>
        </w:rPr>
        <w:t xml:space="preserve"> </w:t>
      </w:r>
      <w:r w:rsidRPr="001E4D0B">
        <w:rPr>
          <w:rFonts w:ascii="Arial" w:hAnsi="Arial" w:cs="Arial"/>
        </w:rPr>
        <w:t xml:space="preserve"> </w:t>
      </w:r>
      <w:r>
        <w:rPr>
          <w:rFonts w:ascii="Arial" w:hAnsi="Arial" w:cs="Arial"/>
        </w:rPr>
        <w:t>Cough (new onset)</w:t>
      </w:r>
      <w:r w:rsidRPr="001E4D0B">
        <w:rPr>
          <w:rFonts w:ascii="Arial" w:hAnsi="Arial" w:cs="Arial"/>
        </w:rPr>
        <w:t xml:space="preserve">  </w:t>
      </w:r>
      <w:r w:rsidRPr="001E4D0B">
        <w:rPr>
          <w:rFonts w:ascii="Arial" w:hAnsi="Arial" w:cs="Arial"/>
        </w:rPr>
        <w:t xml:space="preserve"> </w:t>
      </w:r>
      <w:r>
        <w:rPr>
          <w:rFonts w:ascii="Arial" w:hAnsi="Arial" w:cs="Arial"/>
        </w:rPr>
        <w:t>Diarrhea</w:t>
      </w:r>
      <w:r w:rsidRPr="001E4D0B">
        <w:rPr>
          <w:rFonts w:ascii="Arial" w:hAnsi="Arial" w:cs="Arial"/>
        </w:rPr>
        <w:t xml:space="preserve">  </w:t>
      </w:r>
      <w:r w:rsidRPr="001E4D0B">
        <w:rPr>
          <w:rFonts w:ascii="Arial" w:hAnsi="Arial" w:cs="Arial"/>
        </w:rPr>
        <w:t xml:space="preserve"> </w:t>
      </w:r>
      <w:r>
        <w:rPr>
          <w:rFonts w:ascii="Arial" w:hAnsi="Arial" w:cs="Arial"/>
        </w:rPr>
        <w:t xml:space="preserve">Fever &gt;37.5 °C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Muscle aches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Nasal Congestion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>/Runny Nose</w:t>
      </w:r>
      <w:r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Nausea/vomiting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shortness of breath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Sore throat </w:t>
      </w:r>
      <w:r w:rsidRPr="00BE5A04">
        <w:rPr>
          <w:rFonts w:ascii="Arial" w:hAnsi="Arial" w:cs="Arial"/>
        </w:rPr>
        <w:t xml:space="preserve"> </w:t>
      </w:r>
      <w:r w:rsidR="00CE5F53" w:rsidRPr="00BE5A04">
        <w:rPr>
          <w:rFonts w:ascii="Arial" w:hAnsi="Arial" w:cs="Arial"/>
        </w:rPr>
        <w:sym w:font="Symbol" w:char="F0FF"/>
      </w:r>
      <w:r w:rsidR="00CE5F53">
        <w:rPr>
          <w:rFonts w:ascii="Arial" w:hAnsi="Arial" w:cs="Arial"/>
        </w:rPr>
        <w:t xml:space="preserve"> No Symptoms</w:t>
      </w:r>
      <w:r w:rsidR="001072AB">
        <w:rPr>
          <w:rFonts w:ascii="Arial" w:hAnsi="Arial" w:cs="Arial"/>
        </w:rPr>
        <w:t xml:space="preserve"> 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sym w:font="Symbol" w:char="F0FF"/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 xml:space="preserve"> Headache 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sym w:font="Symbol" w:char="F0FF"/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 xml:space="preserve"> Loss of Smell </w:t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sym w:font="Symbol" w:char="F0FF"/>
      </w:r>
      <w:r w:rsidR="001072AB" w:rsidRPr="00EF77EF">
        <w:rPr>
          <w:rFonts w:ascii="Arial" w:hAnsi="Arial" w:cs="Arial"/>
          <w:shd w:val="clear" w:color="auto" w:fill="FFF2CC" w:themeFill="accent4" w:themeFillTint="33"/>
        </w:rPr>
        <w:t xml:space="preserve"> Loss of Taste</w:t>
      </w:r>
    </w:p>
    <w:p w14:paraId="31C20A0C" w14:textId="50881F69" w:rsidR="001E4D0B" w:rsidRPr="00050BCD" w:rsidRDefault="001E4D0B" w:rsidP="001E4D0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Allow multiple answers to be selected</w:t>
      </w:r>
    </w:p>
    <w:p w14:paraId="3CB8630D" w14:textId="08BCC2BE" w:rsidR="00050BCD" w:rsidRDefault="00050BCD" w:rsidP="00050BCD">
      <w:pPr>
        <w:spacing w:after="0" w:line="240" w:lineRule="auto"/>
        <w:rPr>
          <w:rFonts w:ascii="Arial" w:hAnsi="Arial" w:cs="Arial"/>
          <w:bCs/>
        </w:rPr>
      </w:pPr>
    </w:p>
    <w:p w14:paraId="4C879E68" w14:textId="42283505" w:rsidR="00050BCD" w:rsidRPr="00050BCD" w:rsidRDefault="00050BCD" w:rsidP="008450B5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bCs/>
        </w:rPr>
      </w:pPr>
      <w:r w:rsidRPr="00050BCD">
        <w:rPr>
          <w:rFonts w:ascii="Arial" w:hAnsi="Arial" w:cs="Arial"/>
          <w:b/>
        </w:rPr>
        <w:t>Note to DMC:</w:t>
      </w:r>
      <w:r>
        <w:rPr>
          <w:rFonts w:ascii="Arial" w:hAnsi="Arial" w:cs="Arial"/>
          <w:bCs/>
        </w:rPr>
        <w:t xml:space="preserve"> Please prefill all responses to all remaining questions (Q12 through Q15) with the responses from the previous completed COVID-19 CRF.</w:t>
      </w:r>
      <w:r w:rsidR="00627D0F">
        <w:rPr>
          <w:rFonts w:ascii="Arial" w:hAnsi="Arial" w:cs="Arial"/>
          <w:bCs/>
        </w:rPr>
        <w:t xml:space="preserve"> </w:t>
      </w:r>
      <w:r w:rsidR="00627D0F" w:rsidRPr="00E413A5">
        <w:rPr>
          <w:rFonts w:ascii="Arial" w:hAnsi="Arial" w:cs="Arial"/>
          <w:b/>
        </w:rPr>
        <w:t>Allow for editing*</w:t>
      </w:r>
      <w:r>
        <w:rPr>
          <w:rFonts w:ascii="Arial" w:hAnsi="Arial" w:cs="Arial"/>
          <w:bCs/>
        </w:rPr>
        <w:t xml:space="preserve"> </w:t>
      </w:r>
    </w:p>
    <w:p w14:paraId="0A280E1A" w14:textId="0D23BD2E" w:rsidR="00391872" w:rsidRPr="00391872" w:rsidRDefault="00391872" w:rsidP="0039187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Have you been fully vaccinated for COVID-19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Yes 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r w:rsidRPr="00BE5A04">
        <w:rPr>
          <w:rFonts w:ascii="Arial" w:hAnsi="Arial" w:cs="Arial"/>
        </w:rPr>
        <w:t xml:space="preserve">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Partially (one jab)</w:t>
      </w:r>
    </w:p>
    <w:p w14:paraId="20468D2F" w14:textId="728548C3" w:rsidR="00391872" w:rsidRPr="00391872" w:rsidRDefault="00391872" w:rsidP="0039187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If ‘</w:t>
      </w:r>
      <w:r w:rsidR="002F682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es’ </w:t>
      </w:r>
      <w:r w:rsidR="002F6829">
        <w:rPr>
          <w:rFonts w:ascii="Arial" w:hAnsi="Arial" w:cs="Arial"/>
        </w:rPr>
        <w:t xml:space="preserve">or ‘Partially (one jab)’ </w:t>
      </w:r>
      <w:r>
        <w:rPr>
          <w:rFonts w:ascii="Arial" w:hAnsi="Arial" w:cs="Arial"/>
        </w:rPr>
        <w:t>continue to Q14</w:t>
      </w:r>
    </w:p>
    <w:p w14:paraId="1035F59A" w14:textId="54D50D65" w:rsidR="00391872" w:rsidRPr="00D77979" w:rsidRDefault="00391872" w:rsidP="0039187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Which vaccine did you receive: </w:t>
      </w:r>
      <w:r w:rsidR="001072AB" w:rsidRPr="00BE5A04">
        <w:rPr>
          <w:rFonts w:ascii="Arial" w:hAnsi="Arial" w:cs="Arial"/>
        </w:rPr>
        <w:sym w:font="Symbol" w:char="F0FF"/>
      </w:r>
      <w:r w:rsidR="001072AB">
        <w:rPr>
          <w:rFonts w:ascii="Arial" w:hAnsi="Arial" w:cs="Arial"/>
        </w:rPr>
        <w:t xml:space="preserve"> None </w:t>
      </w:r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391872">
        <w:rPr>
          <w:rFonts w:ascii="Arial" w:hAnsi="Arial" w:cs="Arial"/>
        </w:rPr>
        <w:t>straZeneca</w:t>
      </w:r>
      <w:r>
        <w:rPr>
          <w:rFonts w:ascii="Arial" w:hAnsi="Arial" w:cs="Arial"/>
        </w:rPr>
        <w:t xml:space="preserve"> </w:t>
      </w:r>
      <w:r w:rsidR="00D77979" w:rsidRPr="00BE5A04">
        <w:rPr>
          <w:rFonts w:ascii="Arial" w:hAnsi="Arial" w:cs="Arial"/>
        </w:rPr>
        <w:sym w:font="Symbol" w:char="F0FF"/>
      </w:r>
      <w:r w:rsidR="00D77979">
        <w:rPr>
          <w:rFonts w:ascii="Arial" w:hAnsi="Arial" w:cs="Arial"/>
        </w:rPr>
        <w:t xml:space="preserve"> Sinovac </w:t>
      </w:r>
      <w:r w:rsidR="00D77979" w:rsidRPr="00BE5A04">
        <w:rPr>
          <w:rFonts w:ascii="Arial" w:hAnsi="Arial" w:cs="Arial"/>
        </w:rPr>
        <w:sym w:font="Symbol" w:char="F0FF"/>
      </w:r>
      <w:r w:rsidR="00D77979">
        <w:rPr>
          <w:rFonts w:ascii="Arial" w:hAnsi="Arial" w:cs="Arial"/>
        </w:rPr>
        <w:t xml:space="preserve"> Pfizer</w:t>
      </w:r>
      <w:r>
        <w:rPr>
          <w:rFonts w:ascii="Arial" w:hAnsi="Arial" w:cs="Arial"/>
        </w:rPr>
        <w:t xml:space="preserve"> </w:t>
      </w:r>
      <w:r w:rsidR="001072AB" w:rsidRPr="00BE5A04">
        <w:rPr>
          <w:rFonts w:ascii="Arial" w:hAnsi="Arial" w:cs="Arial"/>
        </w:rPr>
        <w:sym w:font="Symbol" w:char="F0FF"/>
      </w:r>
      <w:r w:rsidR="001072AB">
        <w:rPr>
          <w:rFonts w:ascii="Arial" w:hAnsi="Arial" w:cs="Arial"/>
        </w:rPr>
        <w:t xml:space="preserve"> Johnson &amp; Johnson </w:t>
      </w:r>
      <w:ins w:id="0" w:author="Schenkel, Sara" w:date="2022-02-22T09:02:00Z">
        <w:r w:rsidR="00784E79" w:rsidRPr="00BE5A04">
          <w:rPr>
            <w:rFonts w:ascii="Arial" w:hAnsi="Arial" w:cs="Arial"/>
          </w:rPr>
          <w:sym w:font="Symbol" w:char="F0FF"/>
        </w:r>
        <w:r w:rsidR="00784E79">
          <w:rPr>
            <w:rFonts w:ascii="Arial" w:hAnsi="Arial" w:cs="Arial"/>
          </w:rPr>
          <w:t xml:space="preserve"> Moderna </w:t>
        </w:r>
      </w:ins>
      <w:r w:rsidRPr="00BE5A04">
        <w:rPr>
          <w:rFonts w:ascii="Arial" w:hAnsi="Arial" w:cs="Arial"/>
        </w:rPr>
        <w:sym w:font="Symbol" w:char="F0FF"/>
      </w:r>
      <w:r w:rsidRPr="00BE5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Other </w:t>
      </w:r>
    </w:p>
    <w:p w14:paraId="09A91348" w14:textId="0F8A08E9" w:rsidR="00D77979" w:rsidRPr="00391872" w:rsidRDefault="00D77979" w:rsidP="00D7797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Allow for free text if ‘Other’ is selected</w:t>
      </w:r>
    </w:p>
    <w:p w14:paraId="27F20CAF" w14:textId="3A594291" w:rsidR="002F6829" w:rsidRDefault="002F6829" w:rsidP="002F6829">
      <w:pPr>
        <w:pStyle w:val="ListParagraph"/>
        <w:numPr>
          <w:ilvl w:val="1"/>
          <w:numId w:val="1"/>
        </w:numPr>
        <w:spacing w:after="0" w:line="240" w:lineRule="auto"/>
        <w:rPr>
          <w:ins w:id="1" w:author="Schenkel, Sara" w:date="2022-02-22T09:50:00Z"/>
          <w:rFonts w:ascii="Arial" w:hAnsi="Arial" w:cs="Arial"/>
          <w:bCs/>
        </w:rPr>
      </w:pPr>
      <w:r>
        <w:rPr>
          <w:rFonts w:ascii="Arial" w:hAnsi="Arial" w:cs="Arial"/>
          <w:bCs/>
        </w:rPr>
        <w:t>If Q1</w:t>
      </w:r>
      <w:del w:id="2" w:author="Schenkel, Sara" w:date="2022-02-22T09:40:00Z">
        <w:r w:rsidDel="00E657D9">
          <w:rPr>
            <w:rFonts w:ascii="Arial" w:hAnsi="Arial" w:cs="Arial"/>
            <w:bCs/>
          </w:rPr>
          <w:delText>3</w:delText>
        </w:r>
      </w:del>
      <w:ins w:id="3" w:author="Schenkel, Sara" w:date="2022-02-22T09:40:00Z">
        <w:r w:rsidR="00E657D9">
          <w:rPr>
            <w:rFonts w:ascii="Arial" w:hAnsi="Arial" w:cs="Arial"/>
            <w:bCs/>
          </w:rPr>
          <w:t>2</w:t>
        </w:r>
      </w:ins>
      <w:r>
        <w:rPr>
          <w:rFonts w:ascii="Arial" w:hAnsi="Arial" w:cs="Arial"/>
          <w:bCs/>
        </w:rPr>
        <w:t xml:space="preserve"> is ‘Yes’ or ‘Partially (one jab)’ Q15 is required</w:t>
      </w:r>
    </w:p>
    <w:p w14:paraId="0D5B87A0" w14:textId="69755E8A" w:rsidR="00E657D9" w:rsidRPr="002F6829" w:rsidRDefault="00E657D9" w:rsidP="002F682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ins w:id="4" w:author="Schenkel, Sara" w:date="2022-02-22T09:50:00Z">
        <w:r>
          <w:rPr>
            <w:rFonts w:ascii="Arial" w:hAnsi="Arial" w:cs="Arial"/>
            <w:bCs/>
          </w:rPr>
          <w:t>If Q12 is ‘Yes’ Q15 &amp; Q</w:t>
        </w:r>
        <w:r w:rsidR="00EC6310">
          <w:rPr>
            <w:rFonts w:ascii="Arial" w:hAnsi="Arial" w:cs="Arial"/>
            <w:bCs/>
          </w:rPr>
          <w:t>16 is required</w:t>
        </w:r>
      </w:ins>
    </w:p>
    <w:p w14:paraId="723DDC0B" w14:textId="4D676FF4" w:rsidR="00391872" w:rsidRPr="002F6829" w:rsidRDefault="00391872" w:rsidP="002F68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Date of first vaccine</w:t>
      </w:r>
      <w:r w:rsidR="002F6829">
        <w:rPr>
          <w:rFonts w:ascii="Arial" w:hAnsi="Arial" w:cs="Arial"/>
        </w:rPr>
        <w:t xml:space="preserve"> dose</w:t>
      </w:r>
      <w:r>
        <w:rPr>
          <w:rFonts w:ascii="Arial" w:hAnsi="Arial" w:cs="Arial"/>
        </w:rPr>
        <w:t xml:space="preserve">: </w:t>
      </w:r>
      <w:r w:rsidR="002F6829">
        <w:rPr>
          <w:rFonts w:ascii="Arial" w:hAnsi="Arial" w:cs="Arial"/>
        </w:rPr>
        <w:t>____________DD/MM/YYY</w:t>
      </w:r>
      <w:r w:rsidR="00E413A5">
        <w:rPr>
          <w:rFonts w:ascii="Arial" w:hAnsi="Arial" w:cs="Arial"/>
        </w:rPr>
        <w:t>Y</w:t>
      </w:r>
    </w:p>
    <w:p w14:paraId="11952382" w14:textId="51875F51" w:rsidR="002F6829" w:rsidRPr="00410D12" w:rsidRDefault="00410D12" w:rsidP="002F682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If Q13 is ‘Yes’ and i</w:t>
      </w:r>
      <w:r w:rsidR="002F6829">
        <w:rPr>
          <w:rFonts w:ascii="Arial" w:hAnsi="Arial" w:cs="Arial"/>
        </w:rPr>
        <w:t>f Q1</w:t>
      </w:r>
      <w:r>
        <w:rPr>
          <w:rFonts w:ascii="Arial" w:hAnsi="Arial" w:cs="Arial"/>
        </w:rPr>
        <w:t>4 is ‘AstraZeneca</w:t>
      </w:r>
      <w:r w:rsidR="002F682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or ‘</w:t>
      </w:r>
      <w:r w:rsidRPr="00410D12">
        <w:rPr>
          <w:rFonts w:ascii="Arial" w:hAnsi="Arial" w:cs="Arial"/>
        </w:rPr>
        <w:t>Sinovac</w:t>
      </w:r>
      <w:r>
        <w:rPr>
          <w:rFonts w:ascii="Arial" w:hAnsi="Arial" w:cs="Arial"/>
        </w:rPr>
        <w:t>’</w:t>
      </w:r>
      <w:r w:rsidRPr="00410D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 ‘</w:t>
      </w:r>
      <w:r w:rsidRPr="00410D12">
        <w:rPr>
          <w:rFonts w:ascii="Arial" w:hAnsi="Arial" w:cs="Arial"/>
        </w:rPr>
        <w:t>Pfizer</w:t>
      </w:r>
      <w:r>
        <w:rPr>
          <w:rFonts w:ascii="Arial" w:hAnsi="Arial" w:cs="Arial"/>
        </w:rPr>
        <w:t>’</w:t>
      </w:r>
      <w:r w:rsidR="002F6829">
        <w:rPr>
          <w:rFonts w:ascii="Arial" w:hAnsi="Arial" w:cs="Arial"/>
        </w:rPr>
        <w:t>, Q16 is required</w:t>
      </w:r>
    </w:p>
    <w:p w14:paraId="7B4A0164" w14:textId="086563E2" w:rsidR="00410D12" w:rsidRPr="00784E79" w:rsidRDefault="00410D12" w:rsidP="00410D12">
      <w:pPr>
        <w:pStyle w:val="ListParagraph"/>
        <w:numPr>
          <w:ilvl w:val="0"/>
          <w:numId w:val="1"/>
        </w:numPr>
        <w:spacing w:after="0" w:line="240" w:lineRule="auto"/>
        <w:rPr>
          <w:ins w:id="5" w:author="Schenkel, Sara" w:date="2022-02-22T09:01:00Z"/>
          <w:rFonts w:ascii="Arial" w:hAnsi="Arial" w:cs="Arial"/>
          <w:bCs/>
        </w:rPr>
      </w:pPr>
      <w:r>
        <w:rPr>
          <w:rFonts w:ascii="Arial" w:hAnsi="Arial" w:cs="Arial"/>
        </w:rPr>
        <w:t>Date of the second vaccine dose:   _______DD/MM/YYYY</w:t>
      </w:r>
    </w:p>
    <w:p w14:paraId="4464FCA1" w14:textId="77777777" w:rsidR="00784E79" w:rsidRPr="00784E79" w:rsidRDefault="00784E79" w:rsidP="00784E79">
      <w:pPr>
        <w:spacing w:after="0" w:line="240" w:lineRule="auto"/>
        <w:rPr>
          <w:rFonts w:ascii="Arial" w:hAnsi="Arial" w:cs="Arial"/>
          <w:bCs/>
        </w:rPr>
      </w:pPr>
    </w:p>
    <w:p w14:paraId="10936848" w14:textId="6B5284A0" w:rsidR="002F6829" w:rsidRPr="00784E79" w:rsidRDefault="00784E79" w:rsidP="00784E79">
      <w:pPr>
        <w:pStyle w:val="ListParagraph"/>
        <w:numPr>
          <w:ilvl w:val="0"/>
          <w:numId w:val="1"/>
        </w:numPr>
        <w:spacing w:after="0" w:line="240" w:lineRule="auto"/>
        <w:rPr>
          <w:ins w:id="6" w:author="Schenkel, Sara" w:date="2022-02-22T09:01:00Z"/>
          <w:rFonts w:ascii="Arial" w:hAnsi="Arial" w:cs="Arial"/>
          <w:bCs/>
        </w:rPr>
      </w:pPr>
      <w:ins w:id="7" w:author="Schenkel, Sara" w:date="2022-02-22T09:01:00Z">
        <w:r>
          <w:rPr>
            <w:rFonts w:ascii="Arial" w:hAnsi="Arial" w:cs="Arial"/>
            <w:bCs/>
          </w:rPr>
          <w:t xml:space="preserve">Have you received your COVID-19 booster vaccine? </w:t>
        </w:r>
        <w:r>
          <w:rPr>
            <w:rFonts w:ascii="Arial" w:hAnsi="Arial" w:cs="Arial"/>
          </w:rPr>
          <w:t xml:space="preserve">Yes  </w:t>
        </w:r>
        <w:r w:rsidRPr="00BE5A04">
          <w:rPr>
            <w:rFonts w:ascii="Arial" w:hAnsi="Arial" w:cs="Arial"/>
          </w:rPr>
          <w:sym w:font="Symbol" w:char="F0FF"/>
        </w:r>
        <w:r w:rsidRPr="00BE5A04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 xml:space="preserve">No </w:t>
        </w:r>
        <w:r w:rsidRPr="00BE5A04">
          <w:rPr>
            <w:rFonts w:ascii="Arial" w:hAnsi="Arial" w:cs="Arial"/>
          </w:rPr>
          <w:t xml:space="preserve"> </w:t>
        </w:r>
      </w:ins>
    </w:p>
    <w:p w14:paraId="57B6DFCA" w14:textId="7EEEC47F" w:rsidR="00784E79" w:rsidRPr="00784E79" w:rsidRDefault="00784E79" w:rsidP="00784E79">
      <w:pPr>
        <w:pStyle w:val="ListParagraph"/>
        <w:numPr>
          <w:ilvl w:val="1"/>
          <w:numId w:val="1"/>
        </w:numPr>
        <w:spacing w:after="0" w:line="240" w:lineRule="auto"/>
        <w:rPr>
          <w:ins w:id="8" w:author="Schenkel, Sara" w:date="2022-02-22T09:01:00Z"/>
          <w:rFonts w:ascii="Arial" w:hAnsi="Arial" w:cs="Arial"/>
          <w:bCs/>
        </w:rPr>
      </w:pPr>
      <w:ins w:id="9" w:author="Schenkel, Sara" w:date="2022-02-22T09:01:00Z">
        <w:r>
          <w:rPr>
            <w:rFonts w:ascii="Arial" w:hAnsi="Arial" w:cs="Arial"/>
          </w:rPr>
          <w:t xml:space="preserve">If </w:t>
        </w:r>
      </w:ins>
      <w:ins w:id="10" w:author="Schenkel, Sara" w:date="2022-02-22T09:50:00Z">
        <w:r w:rsidR="00EC6310">
          <w:rPr>
            <w:rFonts w:ascii="Arial" w:hAnsi="Arial" w:cs="Arial"/>
          </w:rPr>
          <w:t>Q16 is ‘Yes’ Q17 &amp; Q18 is required</w:t>
        </w:r>
      </w:ins>
    </w:p>
    <w:p w14:paraId="4D0B0F65" w14:textId="7E0DA2AB" w:rsidR="00784E79" w:rsidRPr="00784E79" w:rsidRDefault="00784E79" w:rsidP="00784E79">
      <w:pPr>
        <w:pStyle w:val="ListParagraph"/>
        <w:numPr>
          <w:ilvl w:val="0"/>
          <w:numId w:val="1"/>
        </w:numPr>
        <w:spacing w:after="0" w:line="240" w:lineRule="auto"/>
        <w:rPr>
          <w:ins w:id="11" w:author="Schenkel, Sara" w:date="2022-02-22T09:02:00Z"/>
          <w:rFonts w:ascii="Arial" w:hAnsi="Arial" w:cs="Arial"/>
          <w:bCs/>
        </w:rPr>
      </w:pPr>
      <w:ins w:id="12" w:author="Schenkel, Sara" w:date="2022-02-22T09:02:00Z">
        <w:r>
          <w:rPr>
            <w:rFonts w:ascii="Arial" w:hAnsi="Arial" w:cs="Arial"/>
          </w:rPr>
          <w:t xml:space="preserve">Which vaccine did you receive for your booster </w:t>
        </w:r>
        <w:r w:rsidRPr="00BE5A04">
          <w:rPr>
            <w:rFonts w:ascii="Arial" w:hAnsi="Arial" w:cs="Arial"/>
          </w:rPr>
          <w:sym w:font="Symbol" w:char="F0FF"/>
        </w:r>
        <w:r>
          <w:rPr>
            <w:rFonts w:ascii="Arial" w:hAnsi="Arial" w:cs="Arial"/>
          </w:rPr>
          <w:t xml:space="preserve"> None </w:t>
        </w:r>
        <w:r w:rsidRPr="00BE5A04">
          <w:rPr>
            <w:rFonts w:ascii="Arial" w:hAnsi="Arial" w:cs="Arial"/>
          </w:rPr>
          <w:sym w:font="Symbol" w:char="F0FF"/>
        </w:r>
        <w:r w:rsidRPr="00BE5A04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A</w:t>
        </w:r>
        <w:r w:rsidRPr="00391872">
          <w:rPr>
            <w:rFonts w:ascii="Arial" w:hAnsi="Arial" w:cs="Arial"/>
          </w:rPr>
          <w:t>straZeneca</w:t>
        </w:r>
        <w:r>
          <w:rPr>
            <w:rFonts w:ascii="Arial" w:hAnsi="Arial" w:cs="Arial"/>
          </w:rPr>
          <w:t xml:space="preserve"> </w:t>
        </w:r>
        <w:r w:rsidRPr="00BE5A04">
          <w:rPr>
            <w:rFonts w:ascii="Arial" w:hAnsi="Arial" w:cs="Arial"/>
          </w:rPr>
          <w:sym w:font="Symbol" w:char="F0FF"/>
        </w:r>
        <w:r>
          <w:rPr>
            <w:rFonts w:ascii="Arial" w:hAnsi="Arial" w:cs="Arial"/>
          </w:rPr>
          <w:t xml:space="preserve"> Sinovac </w:t>
        </w:r>
        <w:r w:rsidRPr="00BE5A04">
          <w:rPr>
            <w:rFonts w:ascii="Arial" w:hAnsi="Arial" w:cs="Arial"/>
          </w:rPr>
          <w:sym w:font="Symbol" w:char="F0FF"/>
        </w:r>
        <w:r>
          <w:rPr>
            <w:rFonts w:ascii="Arial" w:hAnsi="Arial" w:cs="Arial"/>
          </w:rPr>
          <w:t xml:space="preserve"> Pfizer </w:t>
        </w:r>
        <w:r w:rsidRPr="00BE5A04">
          <w:rPr>
            <w:rFonts w:ascii="Arial" w:hAnsi="Arial" w:cs="Arial"/>
          </w:rPr>
          <w:sym w:font="Symbol" w:char="F0FF"/>
        </w:r>
        <w:r>
          <w:rPr>
            <w:rFonts w:ascii="Arial" w:hAnsi="Arial" w:cs="Arial"/>
          </w:rPr>
          <w:t xml:space="preserve"> Johnson &amp; Johnson </w:t>
        </w:r>
        <w:r w:rsidRPr="00BE5A04">
          <w:rPr>
            <w:rFonts w:ascii="Arial" w:hAnsi="Arial" w:cs="Arial"/>
          </w:rPr>
          <w:sym w:font="Symbol" w:char="F0FF"/>
        </w:r>
        <w:r>
          <w:rPr>
            <w:rFonts w:ascii="Arial" w:hAnsi="Arial" w:cs="Arial"/>
          </w:rPr>
          <w:t xml:space="preserve"> Moderna </w:t>
        </w:r>
        <w:r w:rsidRPr="00BE5A04">
          <w:rPr>
            <w:rFonts w:ascii="Arial" w:hAnsi="Arial" w:cs="Arial"/>
          </w:rPr>
          <w:sym w:font="Symbol" w:char="F0FF"/>
        </w:r>
        <w:r w:rsidRPr="00BE5A04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Other</w:t>
        </w:r>
      </w:ins>
    </w:p>
    <w:p w14:paraId="1AE4D744" w14:textId="77777777" w:rsidR="00784E79" w:rsidRPr="00391872" w:rsidRDefault="00784E79" w:rsidP="00784E79">
      <w:pPr>
        <w:pStyle w:val="ListParagraph"/>
        <w:numPr>
          <w:ilvl w:val="1"/>
          <w:numId w:val="1"/>
        </w:numPr>
        <w:spacing w:after="0" w:line="240" w:lineRule="auto"/>
        <w:rPr>
          <w:ins w:id="13" w:author="Schenkel, Sara" w:date="2022-02-22T09:02:00Z"/>
          <w:rFonts w:ascii="Arial" w:hAnsi="Arial" w:cs="Arial"/>
          <w:bCs/>
        </w:rPr>
      </w:pPr>
      <w:ins w:id="14" w:author="Schenkel, Sara" w:date="2022-02-22T09:02:00Z">
        <w:r>
          <w:rPr>
            <w:rFonts w:ascii="Arial" w:hAnsi="Arial" w:cs="Arial"/>
          </w:rPr>
          <w:t>Allow for free text if ‘Other’ is selected</w:t>
        </w:r>
      </w:ins>
    </w:p>
    <w:p w14:paraId="5822FDD4" w14:textId="7FCA0AFB" w:rsidR="00784E79" w:rsidRPr="002F6829" w:rsidRDefault="00784E79" w:rsidP="00784E79">
      <w:pPr>
        <w:pStyle w:val="ListParagraph"/>
        <w:numPr>
          <w:ilvl w:val="1"/>
          <w:numId w:val="1"/>
        </w:numPr>
        <w:spacing w:after="0" w:line="240" w:lineRule="auto"/>
        <w:rPr>
          <w:ins w:id="15" w:author="Schenkel, Sara" w:date="2022-02-22T09:02:00Z"/>
          <w:rFonts w:ascii="Arial" w:hAnsi="Arial" w:cs="Arial"/>
          <w:bCs/>
        </w:rPr>
      </w:pPr>
      <w:ins w:id="16" w:author="Schenkel, Sara" w:date="2022-02-22T09:02:00Z">
        <w:r>
          <w:rPr>
            <w:rFonts w:ascii="Arial" w:hAnsi="Arial" w:cs="Arial"/>
            <w:bCs/>
          </w:rPr>
          <w:t>If Q1</w:t>
        </w:r>
      </w:ins>
      <w:ins w:id="17" w:author="Schenkel, Sara" w:date="2022-02-22T09:03:00Z">
        <w:r>
          <w:rPr>
            <w:rFonts w:ascii="Arial" w:hAnsi="Arial" w:cs="Arial"/>
            <w:bCs/>
          </w:rPr>
          <w:t>6</w:t>
        </w:r>
      </w:ins>
      <w:ins w:id="18" w:author="Schenkel, Sara" w:date="2022-02-22T09:02:00Z">
        <w:r>
          <w:rPr>
            <w:rFonts w:ascii="Arial" w:hAnsi="Arial" w:cs="Arial"/>
            <w:bCs/>
          </w:rPr>
          <w:t xml:space="preserve"> is ‘Yes’ or ‘Partially (one jab)’ Q15 is required</w:t>
        </w:r>
      </w:ins>
    </w:p>
    <w:p w14:paraId="51709BB6" w14:textId="33BE3989" w:rsidR="00784E79" w:rsidRPr="002F6829" w:rsidRDefault="00784E79" w:rsidP="00784E79">
      <w:pPr>
        <w:pStyle w:val="ListParagraph"/>
        <w:numPr>
          <w:ilvl w:val="0"/>
          <w:numId w:val="1"/>
        </w:numPr>
        <w:spacing w:after="0" w:line="240" w:lineRule="auto"/>
        <w:rPr>
          <w:ins w:id="19" w:author="Schenkel, Sara" w:date="2022-02-22T09:02:00Z"/>
          <w:rFonts w:ascii="Arial" w:hAnsi="Arial" w:cs="Arial"/>
          <w:bCs/>
        </w:rPr>
      </w:pPr>
      <w:ins w:id="20" w:author="Schenkel, Sara" w:date="2022-02-22T09:02:00Z">
        <w:r>
          <w:rPr>
            <w:rFonts w:ascii="Arial" w:hAnsi="Arial" w:cs="Arial"/>
          </w:rPr>
          <w:t xml:space="preserve">Date of </w:t>
        </w:r>
        <w:r>
          <w:rPr>
            <w:rFonts w:ascii="Arial" w:hAnsi="Arial" w:cs="Arial"/>
          </w:rPr>
          <w:t xml:space="preserve">booster </w:t>
        </w:r>
        <w:r>
          <w:rPr>
            <w:rFonts w:ascii="Arial" w:hAnsi="Arial" w:cs="Arial"/>
          </w:rPr>
          <w:t>vaccine: ____________DD/MM/YYYY</w:t>
        </w:r>
      </w:ins>
    </w:p>
    <w:p w14:paraId="6C26785F" w14:textId="77777777" w:rsidR="00784E79" w:rsidRPr="002F6829" w:rsidRDefault="00784E79" w:rsidP="00784E79">
      <w:pPr>
        <w:pStyle w:val="ListParagraph"/>
        <w:spacing w:after="0" w:line="240" w:lineRule="auto"/>
        <w:rPr>
          <w:rFonts w:ascii="Arial" w:hAnsi="Arial" w:cs="Arial"/>
          <w:bCs/>
        </w:rPr>
      </w:pPr>
    </w:p>
    <w:sectPr w:rsidR="00784E79" w:rsidRPr="002F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ED"/>
    <w:multiLevelType w:val="hybridMultilevel"/>
    <w:tmpl w:val="C08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6317"/>
    <w:multiLevelType w:val="hybridMultilevel"/>
    <w:tmpl w:val="DF7C32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enkel, Sara">
    <w15:presenceInfo w15:providerId="AD" w15:userId="S::SSCHENKEL1@mgh.harvard.edu::da7414b2-5d0f-449a-be5c-1ab0a8c942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B"/>
    <w:rsid w:val="00050BCD"/>
    <w:rsid w:val="000A40AB"/>
    <w:rsid w:val="001072AB"/>
    <w:rsid w:val="001A10B1"/>
    <w:rsid w:val="001E4D0B"/>
    <w:rsid w:val="002F1A57"/>
    <w:rsid w:val="002F3897"/>
    <w:rsid w:val="002F6829"/>
    <w:rsid w:val="00347915"/>
    <w:rsid w:val="00371ABA"/>
    <w:rsid w:val="00391872"/>
    <w:rsid w:val="00401929"/>
    <w:rsid w:val="00410D12"/>
    <w:rsid w:val="00444A7E"/>
    <w:rsid w:val="00621FD6"/>
    <w:rsid w:val="00627D0F"/>
    <w:rsid w:val="00784E79"/>
    <w:rsid w:val="008450B5"/>
    <w:rsid w:val="008E485E"/>
    <w:rsid w:val="00A851A2"/>
    <w:rsid w:val="00B511E7"/>
    <w:rsid w:val="00B758FF"/>
    <w:rsid w:val="00B9411F"/>
    <w:rsid w:val="00CA5D03"/>
    <w:rsid w:val="00CE5F53"/>
    <w:rsid w:val="00D77979"/>
    <w:rsid w:val="00D9446A"/>
    <w:rsid w:val="00E413A5"/>
    <w:rsid w:val="00E657D9"/>
    <w:rsid w:val="00EC6310"/>
    <w:rsid w:val="00E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2DB6"/>
  <w15:chartTrackingRefBased/>
  <w15:docId w15:val="{885EA5C1-9CE5-435A-881B-4D7B2184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4D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4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8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4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Schenkel, Sara</dc:creator>
  <cp:keywords/>
  <dc:description/>
  <cp:lastModifiedBy>Schenkel, Sara</cp:lastModifiedBy>
  <cp:revision>3</cp:revision>
  <dcterms:created xsi:type="dcterms:W3CDTF">2022-02-22T14:03:00Z</dcterms:created>
  <dcterms:modified xsi:type="dcterms:W3CDTF">2022-02-22T14:51:00Z</dcterms:modified>
</cp:coreProperties>
</file>